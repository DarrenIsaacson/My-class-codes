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7389" w14:textId="77777777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Problem Definition</w:t>
      </w:r>
      <w:r>
        <w:t>: Develop a program that collects data about book purchases and calculates the average spent by a user.</w:t>
      </w:r>
    </w:p>
    <w:p w14:paraId="657AFB46" w14:textId="77777777" w:rsidR="0071271E" w:rsidRDefault="0071271E" w:rsidP="0071271E"/>
    <w:p w14:paraId="3A06A896" w14:textId="77777777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Problem Analysis</w:t>
      </w:r>
      <w:r>
        <w:t>: Input values for the number of books and the price of each book.</w:t>
      </w:r>
      <w:ins w:id="0" w:author="Microsoft Office User" w:date="2018-02-06T12:05:00Z">
        <w:r>
          <w:t xml:space="preserve"> Then </w:t>
        </w:r>
        <w:r>
          <w:rPr>
            <w:rFonts w:ascii="Calibri" w:hAnsi="Calibri" w:cs="Calibri"/>
            <w:sz w:val="22"/>
            <w:szCs w:val="22"/>
          </w:rPr>
          <w:t>calculate the total and average costs. Finally, output the total and average.</w:t>
        </w:r>
      </w:ins>
    </w:p>
    <w:p w14:paraId="2C7E5B82" w14:textId="77777777" w:rsidR="0071271E" w:rsidRDefault="0071271E" w:rsidP="0071271E"/>
    <w:p w14:paraId="06895BFA" w14:textId="77777777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Program Algorithm</w:t>
      </w:r>
      <w:r>
        <w:t xml:space="preserve">: </w:t>
      </w:r>
    </w:p>
    <w:p w14:paraId="5E9A3FD0" w14:textId="77777777" w:rsidR="0071271E" w:rsidRDefault="0071271E" w:rsidP="0071271E">
      <w:pPr>
        <w:pStyle w:val="ListParagraph"/>
        <w:numPr>
          <w:ilvl w:val="0"/>
          <w:numId w:val="2"/>
        </w:numPr>
      </w:pPr>
      <w:r>
        <w:t>Initialize variables for the number of books being purchased and the t</w:t>
      </w:r>
      <w:bookmarkStart w:id="1" w:name="_GoBack"/>
      <w:bookmarkEnd w:id="1"/>
      <w:r>
        <w:t>otal and average costs.</w:t>
      </w:r>
    </w:p>
    <w:p w14:paraId="5E8EFF07" w14:textId="77777777" w:rsidR="0071271E" w:rsidRDefault="0071271E" w:rsidP="0071271E">
      <w:pPr>
        <w:pStyle w:val="ListParagraph"/>
        <w:numPr>
          <w:ilvl w:val="0"/>
          <w:numId w:val="2"/>
        </w:numPr>
      </w:pPr>
      <w:r>
        <w:t>Ask the user for the number of books.</w:t>
      </w:r>
    </w:p>
    <w:p w14:paraId="2EDAA209" w14:textId="77777777" w:rsidR="0071271E" w:rsidRDefault="0071271E" w:rsidP="0071271E">
      <w:pPr>
        <w:pStyle w:val="ListParagraph"/>
        <w:numPr>
          <w:ilvl w:val="0"/>
          <w:numId w:val="2"/>
        </w:numPr>
      </w:pPr>
      <w:r>
        <w:t>Create a loop that collects the price of each book and accumulates the total.</w:t>
      </w:r>
    </w:p>
    <w:p w14:paraId="1486FBBA" w14:textId="77777777" w:rsidR="0071271E" w:rsidRDefault="0071271E" w:rsidP="0071271E">
      <w:pPr>
        <w:pStyle w:val="ListParagraph"/>
        <w:numPr>
          <w:ilvl w:val="0"/>
          <w:numId w:val="2"/>
        </w:numPr>
      </w:pPr>
      <w:r>
        <w:t>After the loop, calculate the average book price.</w:t>
      </w:r>
    </w:p>
    <w:p w14:paraId="1973DADA" w14:textId="77777777" w:rsidR="0071271E" w:rsidRDefault="0071271E" w:rsidP="0071271E">
      <w:pPr>
        <w:pStyle w:val="ListParagraph"/>
        <w:numPr>
          <w:ilvl w:val="0"/>
          <w:numId w:val="2"/>
        </w:numPr>
      </w:pPr>
      <w:r>
        <w:t>Display the total and average cost using nice formatting.</w:t>
      </w:r>
    </w:p>
    <w:p w14:paraId="0C9F8D3A" w14:textId="77777777" w:rsidR="0071271E" w:rsidRDefault="0071271E" w:rsidP="0071271E"/>
    <w:p w14:paraId="5FF9AE1B" w14:textId="77777777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Program Code and Test</w:t>
      </w:r>
      <w:r>
        <w:t xml:space="preserve">: </w:t>
      </w:r>
    </w:p>
    <w:p w14:paraId="76CF1EA2" w14:textId="77777777" w:rsidR="0071271E" w:rsidRDefault="0071271E"/>
    <w:sectPr w:rsidR="0071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A5BB6"/>
    <w:multiLevelType w:val="hybridMultilevel"/>
    <w:tmpl w:val="28F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F3710"/>
    <w:multiLevelType w:val="hybridMultilevel"/>
    <w:tmpl w:val="06BE0BFC"/>
    <w:lvl w:ilvl="0" w:tplc="19982850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1E"/>
    <w:rsid w:val="0071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352"/>
  <w15:chartTrackingRefBased/>
  <w15:docId w15:val="{747D5C63-1AC0-444B-953F-C017AE03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71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2018-02-08T20:54:00Z</dcterms:created>
  <dcterms:modified xsi:type="dcterms:W3CDTF">2018-02-08T20:55:00Z</dcterms:modified>
</cp:coreProperties>
</file>